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9E4DC" w14:textId="77777777" w:rsidR="00BA1BFE" w:rsidRPr="008B2EAD" w:rsidRDefault="00BA3048" w:rsidP="008B2EAD">
      <w:pPr>
        <w:pStyle w:val="Heading1"/>
        <w:jc w:val="center"/>
        <w:rPr>
          <w:color w:val="auto"/>
          <w:lang w:val="en-GB"/>
        </w:rPr>
      </w:pPr>
      <w:r>
        <w:rPr>
          <w:color w:val="auto"/>
          <w:lang w:val="en-GB"/>
        </w:rPr>
        <w:t>Application journey</w:t>
      </w:r>
    </w:p>
    <w:p w14:paraId="34ED8278" w14:textId="77777777" w:rsidR="001A2C27" w:rsidRPr="00BA3048" w:rsidRDefault="001A2C27">
      <w:pPr>
        <w:rPr>
          <w:lang w:val="en-GB"/>
        </w:rPr>
      </w:pPr>
    </w:p>
    <w:p w14:paraId="16B3186D" w14:textId="77777777" w:rsidR="006B5B12" w:rsidRPr="00BA3048" w:rsidRDefault="006B5B12" w:rsidP="006B5B12">
      <w:pPr>
        <w:pStyle w:val="ListParagraph"/>
        <w:ind w:left="1440"/>
        <w:rPr>
          <w:lang w:val="en-GB"/>
        </w:rPr>
      </w:pPr>
    </w:p>
    <w:p w14:paraId="6FBCD779" w14:textId="77777777" w:rsidR="00F15553" w:rsidRPr="00BA3048" w:rsidRDefault="00F15553" w:rsidP="00831FE1">
      <w:pPr>
        <w:pStyle w:val="ListParagraph"/>
        <w:numPr>
          <w:ilvl w:val="0"/>
          <w:numId w:val="3"/>
        </w:numPr>
        <w:rPr>
          <w:rFonts w:ascii="Calibri" w:hAnsi="Calibri"/>
          <w:b/>
          <w:lang w:val="en-GB"/>
        </w:rPr>
      </w:pPr>
      <w:r w:rsidRPr="00BA3048">
        <w:rPr>
          <w:rFonts w:ascii="Calibri" w:hAnsi="Calibri"/>
          <w:b/>
          <w:lang w:val="en-GB"/>
        </w:rPr>
        <w:t xml:space="preserve">Student applies/initiates application on </w:t>
      </w:r>
      <w:proofErr w:type="spellStart"/>
      <w:r w:rsidRPr="00BA3048">
        <w:rPr>
          <w:rFonts w:ascii="Calibri" w:hAnsi="Calibri"/>
          <w:b/>
          <w:lang w:val="en-GB"/>
        </w:rPr>
        <w:t>GoEd</w:t>
      </w:r>
      <w:proofErr w:type="spellEnd"/>
      <w:r w:rsidRPr="00BA3048">
        <w:rPr>
          <w:rFonts w:ascii="Calibri" w:hAnsi="Calibri"/>
          <w:b/>
          <w:lang w:val="en-GB"/>
        </w:rPr>
        <w:t xml:space="preserve"> website</w:t>
      </w:r>
      <w:r w:rsidR="00D05C1D" w:rsidRPr="00BA3048">
        <w:rPr>
          <w:rFonts w:ascii="Calibri" w:hAnsi="Calibri"/>
          <w:b/>
          <w:lang w:val="en-GB"/>
        </w:rPr>
        <w:t xml:space="preserve"> (will confirm exactly how during the call Thursday) </w:t>
      </w:r>
    </w:p>
    <w:p w14:paraId="3AA340E8" w14:textId="77777777" w:rsidR="00B269B2" w:rsidRPr="00BA3048" w:rsidRDefault="00B269B2" w:rsidP="00B269B2">
      <w:pPr>
        <w:pStyle w:val="ListParagraph"/>
        <w:numPr>
          <w:ilvl w:val="1"/>
          <w:numId w:val="3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We have an application portal currently but we will have a page that the applicant gives some basic information to start- we will use this information to populate the consent letter.</w:t>
      </w:r>
    </w:p>
    <w:p w14:paraId="23FDD92D" w14:textId="77777777" w:rsidR="00F13F81" w:rsidRPr="00BA3048" w:rsidRDefault="00F13F81" w:rsidP="00831FE1">
      <w:pPr>
        <w:pStyle w:val="ListParagraph"/>
        <w:numPr>
          <w:ilvl w:val="0"/>
          <w:numId w:val="3"/>
        </w:numPr>
        <w:rPr>
          <w:rFonts w:ascii="Calibri" w:hAnsi="Calibri"/>
          <w:b/>
          <w:lang w:val="en-GB"/>
        </w:rPr>
      </w:pPr>
      <w:r w:rsidRPr="00BA3048">
        <w:rPr>
          <w:rFonts w:ascii="Calibri" w:hAnsi="Calibri"/>
          <w:b/>
          <w:lang w:val="en-GB"/>
        </w:rPr>
        <w:t xml:space="preserve">Stage: </w:t>
      </w:r>
      <w:r w:rsidRPr="00BA3048">
        <w:rPr>
          <w:rFonts w:ascii="Calibri" w:hAnsi="Calibri"/>
          <w:lang w:val="en-GB"/>
        </w:rPr>
        <w:t>Application Started</w:t>
      </w:r>
    </w:p>
    <w:p w14:paraId="5C816578" w14:textId="77777777" w:rsidR="00F15553" w:rsidRPr="00BA3048" w:rsidRDefault="006B5B12" w:rsidP="00F15553">
      <w:pPr>
        <w:pStyle w:val="ListParagraph"/>
        <w:numPr>
          <w:ilvl w:val="0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Student receive consent letter</w:t>
      </w:r>
      <w:r w:rsidR="0014481D" w:rsidRPr="00BA3048">
        <w:rPr>
          <w:rFonts w:ascii="Calibri" w:hAnsi="Calibri"/>
          <w:lang w:val="en-GB"/>
        </w:rPr>
        <w:t>, including the link to the application and what documents that are required.</w:t>
      </w:r>
    </w:p>
    <w:p w14:paraId="6B1E896D" w14:textId="77777777" w:rsidR="00F15553" w:rsidRPr="00BA3048" w:rsidRDefault="00BA3048" w:rsidP="00867C89">
      <w:pPr>
        <w:pStyle w:val="ListParagraph"/>
        <w:numPr>
          <w:ilvl w:val="1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b/>
          <w:lang w:val="en-GB"/>
        </w:rPr>
        <w:t>We are confirming internally if instead of having the applicant sign the consent letter if instead we can have them sign a T&amp;Cs checkbox before moving forward.</w:t>
      </w:r>
    </w:p>
    <w:p w14:paraId="0D8B1CD4" w14:textId="77777777" w:rsidR="00F15553" w:rsidRPr="00BA3048" w:rsidRDefault="00F15553" w:rsidP="00867C89">
      <w:pPr>
        <w:pStyle w:val="ListParagraph"/>
        <w:numPr>
          <w:ilvl w:val="2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Then their file either</w:t>
      </w:r>
    </w:p>
    <w:p w14:paraId="2CDD98CE" w14:textId="77777777" w:rsidR="00F15553" w:rsidRPr="00BA3048" w:rsidRDefault="00F15553" w:rsidP="00867C89">
      <w:pPr>
        <w:pStyle w:val="ListParagraph"/>
        <w:numPr>
          <w:ilvl w:val="3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Creates a contact in our system</w:t>
      </w:r>
    </w:p>
    <w:p w14:paraId="4C3BDB9F" w14:textId="77777777" w:rsidR="00F15553" w:rsidRPr="00BA3048" w:rsidRDefault="00F15553" w:rsidP="00867C89">
      <w:pPr>
        <w:pStyle w:val="ListParagraph"/>
        <w:numPr>
          <w:ilvl w:val="3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Creates an application in our system</w:t>
      </w:r>
    </w:p>
    <w:p w14:paraId="2F6532DD" w14:textId="77777777" w:rsidR="0014481D" w:rsidRPr="00BA3048" w:rsidRDefault="0014481D" w:rsidP="006B5B12">
      <w:pPr>
        <w:pStyle w:val="ListParagraph"/>
        <w:numPr>
          <w:ilvl w:val="0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 xml:space="preserve">Student clicks the </w:t>
      </w:r>
      <w:r w:rsidR="00087A58" w:rsidRPr="00BA3048">
        <w:rPr>
          <w:rFonts w:ascii="Calibri" w:hAnsi="Calibri"/>
          <w:lang w:val="en-GB"/>
        </w:rPr>
        <w:t>link and fills in application</w:t>
      </w:r>
      <w:r w:rsidRPr="00BA3048">
        <w:rPr>
          <w:rFonts w:ascii="Calibri" w:hAnsi="Calibri"/>
          <w:lang w:val="en-GB"/>
        </w:rPr>
        <w:t xml:space="preserve"> page</w:t>
      </w:r>
      <w:r w:rsidR="00087A58" w:rsidRPr="00BA3048">
        <w:rPr>
          <w:rFonts w:ascii="Calibri" w:hAnsi="Calibri"/>
          <w:lang w:val="en-GB"/>
        </w:rPr>
        <w:t xml:space="preserve"> and submits required documents</w:t>
      </w:r>
    </w:p>
    <w:p w14:paraId="585D026E" w14:textId="77777777" w:rsidR="006B5B12" w:rsidRPr="00BA3048" w:rsidRDefault="00BA3048" w:rsidP="00F13F81">
      <w:pPr>
        <w:ind w:left="1440"/>
        <w:rPr>
          <w:rFonts w:ascii="Calibri" w:hAnsi="Calibri"/>
          <w:b/>
          <w:lang w:val="en-GB"/>
        </w:rPr>
      </w:pPr>
      <w:r w:rsidRPr="00BA3048">
        <w:rPr>
          <w:rFonts w:ascii="Calibri" w:hAnsi="Calibri"/>
          <w:b/>
          <w:lang w:val="en-GB"/>
        </w:rPr>
        <w:t>*</w:t>
      </w:r>
      <w:r w:rsidR="006B5B12" w:rsidRPr="00BA3048">
        <w:rPr>
          <w:rFonts w:ascii="Calibri" w:hAnsi="Calibri"/>
          <w:b/>
          <w:lang w:val="en-GB"/>
        </w:rPr>
        <w:t>Con</w:t>
      </w:r>
      <w:r w:rsidR="005F712C" w:rsidRPr="00BA3048">
        <w:rPr>
          <w:rFonts w:ascii="Calibri" w:hAnsi="Calibri"/>
          <w:b/>
          <w:lang w:val="en-GB"/>
        </w:rPr>
        <w:t xml:space="preserve">sent letter fields to be mapped </w:t>
      </w:r>
      <w:r w:rsidR="00087A58" w:rsidRPr="00BA3048">
        <w:rPr>
          <w:rFonts w:ascii="Calibri" w:hAnsi="Calibri"/>
          <w:b/>
          <w:lang w:val="en-GB"/>
        </w:rPr>
        <w:t xml:space="preserve">from </w:t>
      </w:r>
      <w:proofErr w:type="spellStart"/>
      <w:r w:rsidR="00652E44" w:rsidRPr="00BA3048">
        <w:rPr>
          <w:rFonts w:ascii="Calibri" w:hAnsi="Calibri"/>
          <w:b/>
          <w:lang w:val="en-GB"/>
        </w:rPr>
        <w:t>GoEd</w:t>
      </w:r>
      <w:proofErr w:type="spellEnd"/>
      <w:r w:rsidR="00087A58" w:rsidRPr="00BA3048">
        <w:rPr>
          <w:rFonts w:ascii="Calibri" w:hAnsi="Calibri"/>
          <w:b/>
          <w:lang w:val="en-GB"/>
        </w:rPr>
        <w:t xml:space="preserve"> org:</w:t>
      </w:r>
      <w:r w:rsidR="005F712C" w:rsidRPr="00BA3048">
        <w:rPr>
          <w:rFonts w:ascii="Calibri" w:hAnsi="Calibri"/>
          <w:b/>
          <w:lang w:val="en-GB"/>
        </w:rPr>
        <w:t xml:space="preserve"> </w:t>
      </w:r>
      <w:r w:rsidR="00087A58" w:rsidRPr="00BA3048">
        <w:rPr>
          <w:rFonts w:ascii="Calibri" w:hAnsi="Calibri"/>
          <w:lang w:val="en-GB"/>
        </w:rPr>
        <w:t>(</w:t>
      </w:r>
      <w:r w:rsidR="005F712C" w:rsidRPr="00BA3048">
        <w:rPr>
          <w:rFonts w:ascii="Calibri" w:hAnsi="Calibri"/>
          <w:lang w:val="en-GB"/>
        </w:rPr>
        <w:t>apart from “Maximum Loan amount and Loan Currency, which is manually populated</w:t>
      </w:r>
      <w:r w:rsidR="00087A58" w:rsidRPr="00BA3048">
        <w:rPr>
          <w:rFonts w:ascii="Calibri" w:hAnsi="Calibri"/>
          <w:lang w:val="en-GB"/>
        </w:rPr>
        <w:t>)</w:t>
      </w:r>
    </w:p>
    <w:p w14:paraId="03330E01" w14:textId="77777777" w:rsidR="00BA3048" w:rsidRPr="00BA3048" w:rsidRDefault="0014481D" w:rsidP="00BA3048">
      <w:pPr>
        <w:ind w:left="1440"/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First Name, Last Name, Address 1, Address 2, City, State/Province, Postal Code, Country, Date, Loan Currency, Maximum Loan Amount</w:t>
      </w:r>
    </w:p>
    <w:p w14:paraId="58AD003F" w14:textId="77777777" w:rsidR="00BA3048" w:rsidRPr="00BA3048" w:rsidRDefault="00BA3048" w:rsidP="00BA3048">
      <w:pPr>
        <w:ind w:left="1440"/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*if we use the full letter instead of the checkbox.</w:t>
      </w:r>
    </w:p>
    <w:p w14:paraId="7FEF6074" w14:textId="77777777" w:rsidR="00F15553" w:rsidRPr="00BA3048" w:rsidRDefault="005F712C" w:rsidP="00BA3048">
      <w:pPr>
        <w:ind w:left="1440"/>
        <w:rPr>
          <w:rFonts w:ascii="Calibri" w:hAnsi="Calibri"/>
          <w:b/>
          <w:lang w:val="en-GB"/>
        </w:rPr>
      </w:pPr>
      <w:r w:rsidRPr="00BA3048">
        <w:rPr>
          <w:rFonts w:ascii="Calibri" w:hAnsi="Calibri"/>
          <w:b/>
          <w:lang w:val="en-GB"/>
        </w:rPr>
        <w:t>Application Fields from Application</w:t>
      </w:r>
      <w:r w:rsidR="00087A58" w:rsidRPr="00BA3048">
        <w:rPr>
          <w:rFonts w:ascii="Calibri" w:hAnsi="Calibri"/>
          <w:b/>
          <w:lang w:val="en-GB"/>
        </w:rPr>
        <w:t xml:space="preserve"> page that needs to be mapped to </w:t>
      </w:r>
      <w:proofErr w:type="spellStart"/>
      <w:r w:rsidR="00087A58" w:rsidRPr="00BA3048">
        <w:rPr>
          <w:rFonts w:ascii="Calibri" w:hAnsi="Calibri"/>
          <w:b/>
          <w:lang w:val="en-GB"/>
        </w:rPr>
        <w:t>GoEd</w:t>
      </w:r>
      <w:proofErr w:type="spellEnd"/>
      <w:r w:rsidR="00087A58" w:rsidRPr="00BA3048">
        <w:rPr>
          <w:rFonts w:ascii="Calibri" w:hAnsi="Calibri"/>
          <w:b/>
          <w:lang w:val="en-GB"/>
        </w:rPr>
        <w:t xml:space="preserve"> Org</w:t>
      </w:r>
    </w:p>
    <w:p w14:paraId="1D5444BE" w14:textId="77777777" w:rsidR="005F712C" w:rsidRPr="00BA3048" w:rsidRDefault="005F712C" w:rsidP="00F13F81">
      <w:pPr>
        <w:ind w:left="720" w:firstLine="720"/>
        <w:rPr>
          <w:rFonts w:ascii="Calibri" w:hAnsi="Calibri"/>
          <w:b/>
          <w:lang w:val="en-GB"/>
        </w:rPr>
      </w:pPr>
    </w:p>
    <w:p w14:paraId="44DDF794" w14:textId="77777777" w:rsidR="005F712C" w:rsidRPr="00BA3048" w:rsidRDefault="005F712C" w:rsidP="00F13F81">
      <w:pPr>
        <w:ind w:left="1440"/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 xml:space="preserve">First Name, Last Name, </w:t>
      </w:r>
      <w:proofErr w:type="spellStart"/>
      <w:r w:rsidRPr="00BA3048">
        <w:rPr>
          <w:rFonts w:ascii="Calibri" w:hAnsi="Calibri"/>
          <w:lang w:val="en-GB"/>
        </w:rPr>
        <w:t>DoB</w:t>
      </w:r>
      <w:proofErr w:type="spellEnd"/>
      <w:r w:rsidRPr="00BA3048">
        <w:rPr>
          <w:rFonts w:ascii="Calibri" w:hAnsi="Calibri"/>
          <w:lang w:val="en-GB"/>
        </w:rPr>
        <w:t>, Email, phone, Current or Last Employer, Country of Residence – Address, City, postal Code, Country of Citizenship, City, Second Nationality, Passport Number, Driver’s license number, Driver’s License issuing country, Social Security Number</w:t>
      </w:r>
    </w:p>
    <w:p w14:paraId="126FB858" w14:textId="77777777" w:rsidR="0014481D" w:rsidRPr="00BA3048" w:rsidRDefault="0014481D" w:rsidP="00F13F81">
      <w:pPr>
        <w:ind w:left="1440"/>
        <w:rPr>
          <w:rFonts w:ascii="Calibri" w:hAnsi="Calibri"/>
          <w:b/>
          <w:lang w:val="pt-BR"/>
        </w:rPr>
      </w:pPr>
      <w:r w:rsidRPr="00BA3048">
        <w:rPr>
          <w:rFonts w:ascii="Calibri" w:hAnsi="Calibri"/>
          <w:b/>
          <w:lang w:val="pt-BR"/>
        </w:rPr>
        <w:t xml:space="preserve">Required Documents for applicant and co-signer: </w:t>
      </w:r>
      <w:r w:rsidR="00A73AB6" w:rsidRPr="00BA3048">
        <w:rPr>
          <w:rFonts w:ascii="Calibri" w:hAnsi="Calibri"/>
          <w:b/>
          <w:lang w:val="pt-BR"/>
        </w:rPr>
        <w:sym w:font="Wingdings" w:char="F0E0"/>
      </w:r>
      <w:r w:rsidR="00F13F81" w:rsidRPr="00BA3048">
        <w:rPr>
          <w:rFonts w:ascii="Calibri" w:hAnsi="Calibri"/>
          <w:b/>
          <w:lang w:val="pt-BR"/>
        </w:rPr>
        <w:t xml:space="preserve"> we need</w:t>
      </w:r>
      <w:r w:rsidR="00A73AB6" w:rsidRPr="00BA3048">
        <w:rPr>
          <w:rFonts w:ascii="Calibri" w:hAnsi="Calibri"/>
          <w:b/>
          <w:lang w:val="pt-BR"/>
        </w:rPr>
        <w:t xml:space="preserve"> </w:t>
      </w:r>
      <w:r w:rsidR="00F13F81" w:rsidRPr="00BA3048">
        <w:rPr>
          <w:rFonts w:ascii="Calibri" w:hAnsi="Calibri"/>
          <w:b/>
          <w:lang w:val="pt-BR"/>
        </w:rPr>
        <w:t>to be able to pull reports on the specifc documents, in order to create dashboards and see whats submitted and not</w:t>
      </w:r>
    </w:p>
    <w:p w14:paraId="62FFB7B2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Consent Form (signed along with passport size photo)</w:t>
      </w:r>
    </w:p>
    <w:p w14:paraId="07371C8E" w14:textId="77777777" w:rsidR="00F15553" w:rsidRPr="00BA3048" w:rsidRDefault="00F15553" w:rsidP="00867C89">
      <w:pPr>
        <w:pStyle w:val="Style1"/>
        <w:numPr>
          <w:ilvl w:val="1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Unless we can get this included as a “checkbox” or electronic signature</w:t>
      </w:r>
    </w:p>
    <w:p w14:paraId="684F34D9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Current Passport &amp; Related Documents: Copies of Passport &amp; Resident Permit / Work Permit (must be valid for at least 6 months from the date of signing the application form)</w:t>
      </w:r>
    </w:p>
    <w:p w14:paraId="41AB4AB0" w14:textId="77777777" w:rsidR="00F15553" w:rsidRPr="00BA3048" w:rsidRDefault="00F15553" w:rsidP="00867C89">
      <w:pPr>
        <w:pStyle w:val="Style1"/>
        <w:numPr>
          <w:ilvl w:val="1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b/>
          <w:bCs/>
          <w:sz w:val="22"/>
          <w:szCs w:val="22"/>
          <w:lang w:val="en-GB"/>
        </w:rPr>
        <w:lastRenderedPageBreak/>
        <w:t xml:space="preserve">Passport should be on </w:t>
      </w:r>
      <w:r w:rsidR="00652E44" w:rsidRPr="00BA3048">
        <w:rPr>
          <w:b/>
          <w:bCs/>
          <w:sz w:val="22"/>
          <w:szCs w:val="22"/>
          <w:lang w:val="en-GB"/>
        </w:rPr>
        <w:t>its</w:t>
      </w:r>
      <w:r w:rsidRPr="00BA3048">
        <w:rPr>
          <w:b/>
          <w:bCs/>
          <w:sz w:val="22"/>
          <w:szCs w:val="22"/>
          <w:lang w:val="en-GB"/>
        </w:rPr>
        <w:t xml:space="preserve"> own, then work permit is </w:t>
      </w:r>
      <w:r w:rsidR="000D78A7" w:rsidRPr="00BA3048">
        <w:rPr>
          <w:b/>
          <w:bCs/>
          <w:sz w:val="22"/>
          <w:szCs w:val="22"/>
          <w:lang w:val="en-GB"/>
        </w:rPr>
        <w:t xml:space="preserve">an additional </w:t>
      </w:r>
      <w:r w:rsidRPr="00BA3048">
        <w:rPr>
          <w:b/>
          <w:bCs/>
          <w:sz w:val="22"/>
          <w:szCs w:val="22"/>
          <w:lang w:val="en-GB"/>
        </w:rPr>
        <w:t>optional</w:t>
      </w:r>
      <w:r w:rsidR="000D78A7" w:rsidRPr="00BA3048">
        <w:rPr>
          <w:b/>
          <w:bCs/>
          <w:sz w:val="22"/>
          <w:szCs w:val="22"/>
          <w:lang w:val="en-GB"/>
        </w:rPr>
        <w:t xml:space="preserve"> document</w:t>
      </w:r>
      <w:r w:rsidRPr="00BA3048">
        <w:rPr>
          <w:b/>
          <w:bCs/>
          <w:sz w:val="22"/>
          <w:szCs w:val="22"/>
          <w:lang w:val="en-GB"/>
        </w:rPr>
        <w:t>?</w:t>
      </w:r>
    </w:p>
    <w:p w14:paraId="635D2451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Proof of Identity (copy of card or other official proof from government)</w:t>
      </w:r>
    </w:p>
    <w:p w14:paraId="0747243A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Proof of Current Address (must be in English, translated by an official translator)</w:t>
      </w:r>
    </w:p>
    <w:p w14:paraId="4F456EA8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Permanent Home Town / Country Address Proof Documents (must be in English, translated by an official translator)</w:t>
      </w:r>
    </w:p>
    <w:p w14:paraId="35B2F59A" w14:textId="77777777" w:rsidR="000D78A7" w:rsidRPr="00BA3048" w:rsidRDefault="000D78A7" w:rsidP="00867C89">
      <w:pPr>
        <w:pStyle w:val="Style1"/>
        <w:numPr>
          <w:ilvl w:val="1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If different than Current address, optional</w:t>
      </w:r>
    </w:p>
    <w:p w14:paraId="2D84F53B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National ID/Personal No/Social Security Number (SSN, NIN, CPF, CC, DNI, PAN, UID, CURP, NSS, IIN, SIN, NIR, INESS,TAX.ID etc. - copy of card or other official proof from government)</w:t>
      </w:r>
    </w:p>
    <w:p w14:paraId="60C09B91" w14:textId="77777777" w:rsidR="000D78A7" w:rsidRPr="00BA3048" w:rsidRDefault="000D78A7" w:rsidP="00867C89">
      <w:pPr>
        <w:pStyle w:val="Style1"/>
        <w:numPr>
          <w:ilvl w:val="1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National ID – no need for Tax ID for now I think</w:t>
      </w:r>
    </w:p>
    <w:p w14:paraId="581D0049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Income Tax Documents: Tax Returns for The Last 2 Years</w:t>
      </w:r>
    </w:p>
    <w:p w14:paraId="6BA0DEF6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3 Months of Income Documents (most recent)</w:t>
      </w:r>
    </w:p>
    <w:p w14:paraId="15967988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3 Months of Bank Statements (most recent)</w:t>
      </w:r>
    </w:p>
    <w:p w14:paraId="48C11B1E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Existing Loan Documents (most recent)</w:t>
      </w:r>
    </w:p>
    <w:p w14:paraId="333A1708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Past Loan Closure Documents</w:t>
      </w:r>
    </w:p>
    <w:p w14:paraId="56924C2C" w14:textId="77777777" w:rsidR="000D78A7" w:rsidRPr="00BA3048" w:rsidRDefault="000D78A7" w:rsidP="00867C89">
      <w:pPr>
        <w:pStyle w:val="Style1"/>
        <w:numPr>
          <w:ilvl w:val="1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If applicable</w:t>
      </w:r>
    </w:p>
    <w:p w14:paraId="45810BA7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Property Documents</w:t>
      </w:r>
    </w:p>
    <w:p w14:paraId="02A8CD14" w14:textId="77777777" w:rsidR="000D78A7" w:rsidRPr="00BA3048" w:rsidRDefault="000D78A7" w:rsidP="00867C89">
      <w:pPr>
        <w:pStyle w:val="Style1"/>
        <w:numPr>
          <w:ilvl w:val="1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If applicable</w:t>
      </w:r>
    </w:p>
    <w:p w14:paraId="20D02FB7" w14:textId="77777777" w:rsidR="0014481D" w:rsidRPr="00BA3048" w:rsidRDefault="0014481D" w:rsidP="0014481D">
      <w:pPr>
        <w:pStyle w:val="Style1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Investment Documents</w:t>
      </w:r>
    </w:p>
    <w:p w14:paraId="6DC342D7" w14:textId="77777777" w:rsidR="000D78A7" w:rsidRPr="00BA3048" w:rsidRDefault="000D78A7" w:rsidP="00867C89">
      <w:pPr>
        <w:pStyle w:val="Style1"/>
        <w:numPr>
          <w:ilvl w:val="1"/>
          <w:numId w:val="5"/>
        </w:numPr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If applicable</w:t>
      </w:r>
    </w:p>
    <w:p w14:paraId="76E82E42" w14:textId="77777777" w:rsidR="000D78A7" w:rsidRPr="00BA3048" w:rsidRDefault="000D78A7" w:rsidP="00867C89">
      <w:pPr>
        <w:pStyle w:val="Style1"/>
        <w:rPr>
          <w:sz w:val="22"/>
          <w:szCs w:val="22"/>
          <w:lang w:val="en-GB"/>
        </w:rPr>
      </w:pPr>
    </w:p>
    <w:p w14:paraId="4443996E" w14:textId="77777777" w:rsidR="000D78A7" w:rsidRPr="00BA3048" w:rsidRDefault="000D78A7" w:rsidP="00867C89">
      <w:pPr>
        <w:pStyle w:val="Style1"/>
        <w:rPr>
          <w:b/>
          <w:bCs/>
          <w:sz w:val="22"/>
          <w:szCs w:val="22"/>
          <w:lang w:val="en-GB"/>
        </w:rPr>
      </w:pPr>
      <w:r w:rsidRPr="00BA3048">
        <w:rPr>
          <w:sz w:val="22"/>
          <w:szCs w:val="22"/>
          <w:lang w:val="en-GB"/>
        </w:rPr>
        <w:t>If applicable documents are optional or only needed if the original application is not strong enough.</w:t>
      </w:r>
    </w:p>
    <w:p w14:paraId="7061E9C0" w14:textId="77777777" w:rsidR="00714EF5" w:rsidRPr="00BA3048" w:rsidRDefault="00714EF5">
      <w:pPr>
        <w:rPr>
          <w:rFonts w:ascii="Calibri" w:hAnsi="Calibri"/>
          <w:lang w:val="en-GB"/>
        </w:rPr>
      </w:pPr>
    </w:p>
    <w:p w14:paraId="77514DF4" w14:textId="77777777" w:rsidR="00714EF5" w:rsidRPr="00BA3048" w:rsidRDefault="00714EF5" w:rsidP="005F712C">
      <w:pPr>
        <w:pStyle w:val="ListParagraph"/>
        <w:numPr>
          <w:ilvl w:val="0"/>
          <w:numId w:val="2"/>
        </w:numPr>
        <w:rPr>
          <w:rFonts w:ascii="Calibri" w:hAnsi="Calibri"/>
          <w:b/>
          <w:lang w:val="en-GB"/>
        </w:rPr>
      </w:pPr>
      <w:r w:rsidRPr="00BA3048">
        <w:rPr>
          <w:rFonts w:ascii="Calibri" w:hAnsi="Calibri"/>
          <w:b/>
          <w:lang w:val="en-GB"/>
        </w:rPr>
        <w:t xml:space="preserve">Stage: </w:t>
      </w:r>
      <w:r w:rsidR="005F712C" w:rsidRPr="00BA3048">
        <w:rPr>
          <w:rFonts w:ascii="Calibri" w:hAnsi="Calibri"/>
          <w:b/>
          <w:lang w:val="en-GB"/>
        </w:rPr>
        <w:t>Under review</w:t>
      </w:r>
    </w:p>
    <w:p w14:paraId="0528765E" w14:textId="77777777" w:rsidR="00714EF5" w:rsidRPr="00BA3048" w:rsidRDefault="00E801C3" w:rsidP="00E801C3">
      <w:pPr>
        <w:pStyle w:val="ListParagraph"/>
        <w:numPr>
          <w:ilvl w:val="0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 xml:space="preserve">Team is reviewing documents </w:t>
      </w:r>
    </w:p>
    <w:p w14:paraId="7C5196D6" w14:textId="77777777" w:rsidR="001A2C27" w:rsidRPr="00BA3048" w:rsidRDefault="00E801C3" w:rsidP="00F13F81">
      <w:pPr>
        <w:pStyle w:val="ListParagraph"/>
        <w:numPr>
          <w:ilvl w:val="0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Additional documents may be</w:t>
      </w:r>
      <w:r w:rsidR="00087A58" w:rsidRPr="00BA3048">
        <w:rPr>
          <w:rFonts w:ascii="Calibri" w:hAnsi="Calibri"/>
          <w:lang w:val="en-GB"/>
        </w:rPr>
        <w:t xml:space="preserve"> requested</w:t>
      </w:r>
    </w:p>
    <w:p w14:paraId="611493C4" w14:textId="77777777" w:rsidR="000D78A7" w:rsidRPr="00BA3048" w:rsidRDefault="000D78A7" w:rsidP="000D78A7">
      <w:pPr>
        <w:pStyle w:val="ListParagraph"/>
        <w:numPr>
          <w:ilvl w:val="0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When documents are uploaded, they are related to the Application and Contact Objects</w:t>
      </w:r>
    </w:p>
    <w:p w14:paraId="6D75A223" w14:textId="77777777" w:rsidR="000D78A7" w:rsidRPr="00BA3048" w:rsidRDefault="000D78A7" w:rsidP="00867C89">
      <w:pPr>
        <w:pStyle w:val="ListParagraph"/>
        <w:numPr>
          <w:ilvl w:val="1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to John- we are using “Files” object in SF or is it called something else?</w:t>
      </w:r>
    </w:p>
    <w:p w14:paraId="54DA140C" w14:textId="77777777" w:rsidR="000D78A7" w:rsidRPr="00BA3048" w:rsidRDefault="000D78A7" w:rsidP="000D78A7">
      <w:pPr>
        <w:pStyle w:val="ListParagraph"/>
        <w:numPr>
          <w:ilvl w:val="0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Stages-</w:t>
      </w:r>
    </w:p>
    <w:p w14:paraId="4D3FE999" w14:textId="77777777" w:rsidR="000D78A7" w:rsidRPr="00BA3048" w:rsidRDefault="000D78A7" w:rsidP="00867C89">
      <w:pPr>
        <w:pStyle w:val="ListParagraph"/>
        <w:numPr>
          <w:ilvl w:val="1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Identity documents are provided</w:t>
      </w:r>
    </w:p>
    <w:p w14:paraId="27F1793C" w14:textId="77777777" w:rsidR="000D78A7" w:rsidRPr="00BA3048" w:rsidRDefault="000D78A7" w:rsidP="00867C89">
      <w:pPr>
        <w:pStyle w:val="ListParagraph"/>
        <w:numPr>
          <w:ilvl w:val="2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Notification to Loan Application Coordinator to review</w:t>
      </w:r>
    </w:p>
    <w:p w14:paraId="75C4C6CA" w14:textId="77777777" w:rsidR="000D78A7" w:rsidRPr="00BA3048" w:rsidRDefault="000D78A7" w:rsidP="00867C89">
      <w:pPr>
        <w:pStyle w:val="ListParagraph"/>
        <w:numPr>
          <w:ilvl w:val="2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ID and address documents</w:t>
      </w:r>
    </w:p>
    <w:p w14:paraId="190B24FA" w14:textId="77777777" w:rsidR="000D78A7" w:rsidRPr="00BA3048" w:rsidRDefault="000D78A7" w:rsidP="00867C89">
      <w:pPr>
        <w:pStyle w:val="ListParagraph"/>
        <w:numPr>
          <w:ilvl w:val="1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Bank documents provided</w:t>
      </w:r>
    </w:p>
    <w:p w14:paraId="5B964C62" w14:textId="77777777" w:rsidR="000D78A7" w:rsidRPr="00BA3048" w:rsidRDefault="000D78A7" w:rsidP="000D78A7">
      <w:pPr>
        <w:pStyle w:val="ListParagraph"/>
        <w:numPr>
          <w:ilvl w:val="2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Notification to Loan Application Coordinator to review</w:t>
      </w:r>
    </w:p>
    <w:p w14:paraId="2FFD22F8" w14:textId="77777777" w:rsidR="000D78A7" w:rsidRPr="00BA3048" w:rsidRDefault="000D78A7" w:rsidP="00867C89">
      <w:pPr>
        <w:pStyle w:val="ListParagraph"/>
        <w:numPr>
          <w:ilvl w:val="1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 xml:space="preserve">Bank documents + Tax </w:t>
      </w:r>
      <w:proofErr w:type="spellStart"/>
      <w:r w:rsidRPr="00BA3048">
        <w:rPr>
          <w:rFonts w:ascii="Calibri" w:hAnsi="Calibri"/>
          <w:lang w:val="en-GB"/>
        </w:rPr>
        <w:t>returnsAdditional</w:t>
      </w:r>
      <w:proofErr w:type="spellEnd"/>
      <w:r w:rsidRPr="00BA3048">
        <w:rPr>
          <w:rFonts w:ascii="Calibri" w:hAnsi="Calibri"/>
          <w:lang w:val="en-GB"/>
        </w:rPr>
        <w:t xml:space="preserve"> Documents provided</w:t>
      </w:r>
    </w:p>
    <w:p w14:paraId="1D3355FE" w14:textId="77777777" w:rsidR="000D78A7" w:rsidRPr="00BA3048" w:rsidRDefault="000D78A7" w:rsidP="00867C89">
      <w:pPr>
        <w:pStyle w:val="ListParagraph"/>
        <w:numPr>
          <w:ilvl w:val="2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Notification to Loan Application Coordinator to review</w:t>
      </w:r>
    </w:p>
    <w:p w14:paraId="5576B934" w14:textId="77777777" w:rsidR="000D78A7" w:rsidRPr="00BA3048" w:rsidRDefault="000D78A7" w:rsidP="00867C89">
      <w:pPr>
        <w:pStyle w:val="ListParagraph"/>
        <w:numPr>
          <w:ilvl w:val="2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Any other documents provided by applicant</w:t>
      </w:r>
    </w:p>
    <w:p w14:paraId="46ABE81E" w14:textId="77777777" w:rsidR="000D78A7" w:rsidRPr="00BA3048" w:rsidRDefault="000D78A7" w:rsidP="00867C89">
      <w:pPr>
        <w:pStyle w:val="ListParagraph"/>
        <w:numPr>
          <w:ilvl w:val="1"/>
          <w:numId w:val="7"/>
        </w:numPr>
        <w:rPr>
          <w:rFonts w:ascii="Calibri" w:hAnsi="Calibri"/>
          <w:lang w:val="en-GB"/>
        </w:rPr>
      </w:pPr>
      <w:proofErr w:type="spellStart"/>
      <w:r w:rsidRPr="00BA3048">
        <w:rPr>
          <w:rFonts w:ascii="Calibri" w:hAnsi="Calibri"/>
          <w:lang w:val="en-GB"/>
        </w:rPr>
        <w:t>Cosigner</w:t>
      </w:r>
      <w:proofErr w:type="spellEnd"/>
      <w:r w:rsidRPr="00BA3048">
        <w:rPr>
          <w:rFonts w:ascii="Calibri" w:hAnsi="Calibri"/>
          <w:lang w:val="en-GB"/>
        </w:rPr>
        <w:t xml:space="preserve"> documents</w:t>
      </w:r>
    </w:p>
    <w:p w14:paraId="4BF493C6" w14:textId="77777777" w:rsidR="000D78A7" w:rsidRPr="00BA3048" w:rsidRDefault="000D78A7" w:rsidP="00867C89">
      <w:pPr>
        <w:pStyle w:val="ListParagraph"/>
        <w:numPr>
          <w:ilvl w:val="2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Same logic as above but also for Co-signer documents</w:t>
      </w:r>
    </w:p>
    <w:p w14:paraId="00D5FAB6" w14:textId="77777777" w:rsidR="000D78A7" w:rsidRPr="00BA3048" w:rsidRDefault="000D78A7" w:rsidP="00867C89">
      <w:pPr>
        <w:pStyle w:val="ListParagraph"/>
        <w:numPr>
          <w:ilvl w:val="1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New application – ID documents provided</w:t>
      </w:r>
    </w:p>
    <w:p w14:paraId="2BFFBB2F" w14:textId="77777777" w:rsidR="000D78A7" w:rsidRPr="00BA3048" w:rsidRDefault="000D78A7" w:rsidP="00867C89">
      <w:pPr>
        <w:pStyle w:val="ListParagraph"/>
        <w:numPr>
          <w:ilvl w:val="1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 xml:space="preserve">Partial Application – ID + Some bank or additional documents, or full applicant with no </w:t>
      </w:r>
      <w:proofErr w:type="spellStart"/>
      <w:r w:rsidRPr="00BA3048">
        <w:rPr>
          <w:rFonts w:ascii="Calibri" w:hAnsi="Calibri"/>
          <w:lang w:val="en-GB"/>
        </w:rPr>
        <w:t>cosigner</w:t>
      </w:r>
      <w:proofErr w:type="spellEnd"/>
    </w:p>
    <w:p w14:paraId="0CBCD438" w14:textId="77777777" w:rsidR="000D78A7" w:rsidRPr="00BA3048" w:rsidRDefault="000D78A7" w:rsidP="00867C89">
      <w:pPr>
        <w:pStyle w:val="ListParagraph"/>
        <w:numPr>
          <w:ilvl w:val="1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Full application – all REQUIRED documents provided</w:t>
      </w:r>
    </w:p>
    <w:p w14:paraId="432614AA" w14:textId="77777777" w:rsidR="000D78A7" w:rsidRPr="00BA3048" w:rsidRDefault="000D78A7" w:rsidP="00867C89">
      <w:pPr>
        <w:pStyle w:val="ListParagraph"/>
        <w:numPr>
          <w:ilvl w:val="1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lastRenderedPageBreak/>
        <w:t>Additional documents-</w:t>
      </w:r>
    </w:p>
    <w:p w14:paraId="26F39550" w14:textId="77777777" w:rsidR="000D78A7" w:rsidRPr="00BA3048" w:rsidRDefault="000D78A7" w:rsidP="00867C89">
      <w:pPr>
        <w:pStyle w:val="ListParagraph"/>
        <w:numPr>
          <w:ilvl w:val="2"/>
          <w:numId w:val="7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After full application received, and reviewed, if there is need for additional documents then it will require at least 1 OPTIONAL document to be submitted</w:t>
      </w:r>
    </w:p>
    <w:p w14:paraId="69B3EE3C" w14:textId="77777777" w:rsidR="00F13F81" w:rsidRPr="00BA3048" w:rsidRDefault="00F13F81" w:rsidP="00F13F81">
      <w:pPr>
        <w:pStyle w:val="ListParagraph"/>
        <w:ind w:left="1440"/>
        <w:rPr>
          <w:rFonts w:ascii="Calibri" w:hAnsi="Calibri"/>
          <w:lang w:val="en-GB"/>
        </w:rPr>
      </w:pPr>
    </w:p>
    <w:p w14:paraId="36C75B46" w14:textId="77777777" w:rsidR="000D78A7" w:rsidRPr="00BA3048" w:rsidRDefault="000D78A7" w:rsidP="00E801C3">
      <w:pPr>
        <w:pStyle w:val="ListParagraph"/>
        <w:numPr>
          <w:ilvl w:val="0"/>
          <w:numId w:val="2"/>
        </w:numPr>
        <w:rPr>
          <w:rFonts w:ascii="Calibri" w:hAnsi="Calibri"/>
          <w:b/>
          <w:lang w:val="en-GB"/>
        </w:rPr>
      </w:pPr>
      <w:r w:rsidRPr="00BA3048">
        <w:rPr>
          <w:rFonts w:ascii="Calibri" w:hAnsi="Calibri"/>
          <w:b/>
          <w:lang w:val="en-GB"/>
        </w:rPr>
        <w:t>Application Reviewed and all fields confirmed by Loan Application Coordinator</w:t>
      </w:r>
    </w:p>
    <w:p w14:paraId="1905605A" w14:textId="77777777" w:rsidR="000D78A7" w:rsidRPr="00BA3048" w:rsidRDefault="000D78A7" w:rsidP="00867C89">
      <w:pPr>
        <w:pStyle w:val="ListParagraph"/>
        <w:numPr>
          <w:ilvl w:val="1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Submit task to Global Accounts MGR for approval of application</w:t>
      </w:r>
    </w:p>
    <w:p w14:paraId="7E4E20F4" w14:textId="77777777" w:rsidR="000D78A7" w:rsidRPr="00BA3048" w:rsidRDefault="000D78A7" w:rsidP="00867C89">
      <w:pPr>
        <w:pStyle w:val="ListParagraph"/>
        <w:numPr>
          <w:ilvl w:val="2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Recommendation/Stage/Category</w:t>
      </w:r>
      <w:r w:rsidR="008977DA" w:rsidRPr="00BA3048">
        <w:rPr>
          <w:rFonts w:ascii="Calibri" w:hAnsi="Calibri"/>
          <w:lang w:val="en-GB"/>
        </w:rPr>
        <w:t xml:space="preserve"> (use the scoring?)</w:t>
      </w:r>
    </w:p>
    <w:p w14:paraId="16531CB1" w14:textId="77777777" w:rsidR="000D78A7" w:rsidRPr="00BA3048" w:rsidRDefault="008977DA" w:rsidP="00867C89">
      <w:pPr>
        <w:pStyle w:val="ListParagraph"/>
        <w:numPr>
          <w:ilvl w:val="3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Strong recommendation</w:t>
      </w:r>
    </w:p>
    <w:p w14:paraId="0D806315" w14:textId="77777777" w:rsidR="000D78A7" w:rsidRPr="00BA3048" w:rsidRDefault="000D78A7" w:rsidP="00867C89">
      <w:pPr>
        <w:pStyle w:val="ListParagraph"/>
        <w:numPr>
          <w:ilvl w:val="4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Meets all criteria and should be approved</w:t>
      </w:r>
    </w:p>
    <w:p w14:paraId="1165D9A0" w14:textId="77777777" w:rsidR="000D78A7" w:rsidRPr="00BA3048" w:rsidRDefault="008977DA" w:rsidP="00867C89">
      <w:pPr>
        <w:pStyle w:val="ListParagraph"/>
        <w:numPr>
          <w:ilvl w:val="3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Average recommendation</w:t>
      </w:r>
    </w:p>
    <w:p w14:paraId="0B5A7D0F" w14:textId="77777777" w:rsidR="008977DA" w:rsidRPr="00BA3048" w:rsidRDefault="008977DA" w:rsidP="00867C89">
      <w:pPr>
        <w:pStyle w:val="ListParagraph"/>
        <w:numPr>
          <w:ilvl w:val="4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Meets most of the criteria, and should likely be approved</w:t>
      </w:r>
    </w:p>
    <w:p w14:paraId="297C6930" w14:textId="77777777" w:rsidR="008977DA" w:rsidRPr="00BA3048" w:rsidRDefault="008977DA" w:rsidP="00867C89">
      <w:pPr>
        <w:pStyle w:val="ListParagraph"/>
        <w:numPr>
          <w:ilvl w:val="3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Below average recommendation</w:t>
      </w:r>
    </w:p>
    <w:p w14:paraId="24DC2DE1" w14:textId="77777777" w:rsidR="008977DA" w:rsidRPr="00BA3048" w:rsidRDefault="008977DA" w:rsidP="00867C89">
      <w:pPr>
        <w:pStyle w:val="ListParagraph"/>
        <w:numPr>
          <w:ilvl w:val="4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Needs close review and perhaps loan amount should be reduced</w:t>
      </w:r>
    </w:p>
    <w:p w14:paraId="2DD8E99B" w14:textId="77777777" w:rsidR="008977DA" w:rsidRPr="00BA3048" w:rsidRDefault="008977DA" w:rsidP="00867C89">
      <w:pPr>
        <w:pStyle w:val="ListParagraph"/>
        <w:numPr>
          <w:ilvl w:val="3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No recommendation</w:t>
      </w:r>
    </w:p>
    <w:p w14:paraId="7586A31E" w14:textId="77777777" w:rsidR="008977DA" w:rsidRPr="00BA3048" w:rsidRDefault="008977DA" w:rsidP="00867C89">
      <w:pPr>
        <w:pStyle w:val="ListParagraph"/>
        <w:numPr>
          <w:ilvl w:val="4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Global Accounts MGR needs to make decision on amount and/or decline</w:t>
      </w:r>
    </w:p>
    <w:p w14:paraId="492C9E80" w14:textId="77777777" w:rsidR="008977DA" w:rsidRPr="00BA3048" w:rsidRDefault="008977DA" w:rsidP="00E801C3">
      <w:pPr>
        <w:pStyle w:val="ListParagraph"/>
        <w:numPr>
          <w:ilvl w:val="0"/>
          <w:numId w:val="2"/>
        </w:numPr>
        <w:rPr>
          <w:rFonts w:ascii="Calibri" w:hAnsi="Calibri"/>
          <w:b/>
          <w:lang w:val="en-GB"/>
        </w:rPr>
      </w:pPr>
      <w:r w:rsidRPr="00BA3048">
        <w:rPr>
          <w:rFonts w:ascii="Calibri" w:hAnsi="Calibri"/>
          <w:b/>
          <w:lang w:val="en-GB"/>
        </w:rPr>
        <w:t>Loan Approved or Declined</w:t>
      </w:r>
    </w:p>
    <w:p w14:paraId="4FC95DDB" w14:textId="77777777" w:rsidR="008977DA" w:rsidRPr="00BA3048" w:rsidRDefault="008977DA" w:rsidP="00867C89">
      <w:pPr>
        <w:pStyle w:val="ListParagraph"/>
        <w:numPr>
          <w:ilvl w:val="1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 xml:space="preserve">Global </w:t>
      </w:r>
      <w:proofErr w:type="spellStart"/>
      <w:r w:rsidRPr="00BA3048">
        <w:rPr>
          <w:rFonts w:ascii="Calibri" w:hAnsi="Calibri"/>
          <w:lang w:val="en-GB"/>
        </w:rPr>
        <w:t>Accnts</w:t>
      </w:r>
      <w:proofErr w:type="spellEnd"/>
      <w:r w:rsidRPr="00BA3048">
        <w:rPr>
          <w:rFonts w:ascii="Calibri" w:hAnsi="Calibri"/>
          <w:lang w:val="en-GB"/>
        </w:rPr>
        <w:t xml:space="preserve"> MGR makes decision</w:t>
      </w:r>
    </w:p>
    <w:p w14:paraId="7B226DBA" w14:textId="77777777" w:rsidR="008977DA" w:rsidRPr="00BA3048" w:rsidRDefault="008977DA" w:rsidP="00867C89">
      <w:pPr>
        <w:pStyle w:val="ListParagraph"/>
        <w:numPr>
          <w:ilvl w:val="2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Approved- move to next stage</w:t>
      </w:r>
    </w:p>
    <w:p w14:paraId="72D86A3C" w14:textId="77777777" w:rsidR="008977DA" w:rsidRPr="00BA3048" w:rsidRDefault="008977DA" w:rsidP="00867C89">
      <w:pPr>
        <w:pStyle w:val="ListParagraph"/>
        <w:numPr>
          <w:ilvl w:val="2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Review/Pending- more information, additional documentation, stronger financials, 2</w:t>
      </w:r>
      <w:r w:rsidRPr="00BA3048">
        <w:rPr>
          <w:rFonts w:ascii="Calibri" w:hAnsi="Calibri"/>
          <w:vertAlign w:val="superscript"/>
          <w:lang w:val="en-GB"/>
        </w:rPr>
        <w:t>nd</w:t>
      </w:r>
      <w:r w:rsidRPr="00BA3048">
        <w:rPr>
          <w:rFonts w:ascii="Calibri" w:hAnsi="Calibri"/>
          <w:lang w:val="en-GB"/>
        </w:rPr>
        <w:t xml:space="preserve"> </w:t>
      </w:r>
      <w:proofErr w:type="spellStart"/>
      <w:r w:rsidRPr="00BA3048">
        <w:rPr>
          <w:rFonts w:ascii="Calibri" w:hAnsi="Calibri"/>
          <w:lang w:val="en-GB"/>
        </w:rPr>
        <w:t>cosigner</w:t>
      </w:r>
      <w:proofErr w:type="spellEnd"/>
      <w:r w:rsidRPr="00BA3048">
        <w:rPr>
          <w:rFonts w:ascii="Calibri" w:hAnsi="Calibri"/>
          <w:lang w:val="en-GB"/>
        </w:rPr>
        <w:t>, some or all required before application can be reviewed again</w:t>
      </w:r>
    </w:p>
    <w:p w14:paraId="73706EC3" w14:textId="77777777" w:rsidR="008977DA" w:rsidRPr="00BA3048" w:rsidRDefault="008977DA" w:rsidP="00867C89">
      <w:pPr>
        <w:pStyle w:val="ListParagraph"/>
        <w:numPr>
          <w:ilvl w:val="2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Declined- application declined and will not be re-reviewed</w:t>
      </w:r>
    </w:p>
    <w:p w14:paraId="3B562F7E" w14:textId="77777777" w:rsidR="008977DA" w:rsidRPr="00BA3048" w:rsidRDefault="008977DA" w:rsidP="00867C89">
      <w:pPr>
        <w:pStyle w:val="ListParagraph"/>
        <w:numPr>
          <w:ilvl w:val="2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Additional stage could be Review/Pending- *specific document* requested</w:t>
      </w:r>
    </w:p>
    <w:p w14:paraId="7468C9F7" w14:textId="77777777" w:rsidR="001A2C27" w:rsidRPr="00BA3048" w:rsidRDefault="008977DA" w:rsidP="00E801C3">
      <w:pPr>
        <w:pStyle w:val="ListParagraph"/>
        <w:numPr>
          <w:ilvl w:val="0"/>
          <w:numId w:val="2"/>
        </w:numPr>
        <w:rPr>
          <w:rFonts w:ascii="Calibri" w:hAnsi="Calibri"/>
          <w:b/>
          <w:lang w:val="en-GB"/>
        </w:rPr>
      </w:pPr>
      <w:r w:rsidRPr="00BA3048">
        <w:rPr>
          <w:rFonts w:ascii="Calibri" w:hAnsi="Calibri"/>
          <w:b/>
          <w:lang w:val="en-GB"/>
        </w:rPr>
        <w:t>(If loan is approved)  Contract created</w:t>
      </w:r>
    </w:p>
    <w:p w14:paraId="7318F6B9" w14:textId="77777777" w:rsidR="008977DA" w:rsidRPr="00BA3048" w:rsidRDefault="00247DE0" w:rsidP="00867C89">
      <w:pPr>
        <w:pStyle w:val="ListParagraph"/>
        <w:numPr>
          <w:ilvl w:val="1"/>
          <w:numId w:val="2"/>
        </w:numPr>
        <w:rPr>
          <w:rFonts w:ascii="Calibri" w:hAnsi="Calibri"/>
          <w:b/>
          <w:lang w:val="en-GB"/>
        </w:rPr>
      </w:pPr>
      <w:r w:rsidRPr="00BA3048">
        <w:rPr>
          <w:rFonts w:ascii="Calibri" w:hAnsi="Calibri"/>
          <w:b/>
          <w:lang w:val="en-GB"/>
        </w:rPr>
        <w:t xml:space="preserve">Global </w:t>
      </w:r>
      <w:proofErr w:type="spellStart"/>
      <w:r w:rsidRPr="00BA3048">
        <w:rPr>
          <w:rFonts w:ascii="Calibri" w:hAnsi="Calibri"/>
          <w:b/>
          <w:lang w:val="en-GB"/>
        </w:rPr>
        <w:t>Accnts</w:t>
      </w:r>
      <w:proofErr w:type="spellEnd"/>
      <w:r w:rsidRPr="00BA3048">
        <w:rPr>
          <w:rFonts w:ascii="Calibri" w:hAnsi="Calibri"/>
          <w:b/>
          <w:lang w:val="en-GB"/>
        </w:rPr>
        <w:t xml:space="preserve"> MGR calls applicant and </w:t>
      </w:r>
      <w:proofErr w:type="spellStart"/>
      <w:r w:rsidRPr="00BA3048">
        <w:rPr>
          <w:rFonts w:ascii="Calibri" w:hAnsi="Calibri"/>
          <w:b/>
          <w:lang w:val="en-GB"/>
        </w:rPr>
        <w:t>Cosigner</w:t>
      </w:r>
      <w:proofErr w:type="spellEnd"/>
    </w:p>
    <w:p w14:paraId="1FBE09ED" w14:textId="77777777" w:rsidR="00BA3048" w:rsidRDefault="00247DE0" w:rsidP="00867C89">
      <w:pPr>
        <w:pStyle w:val="ListParagraph"/>
        <w:numPr>
          <w:ilvl w:val="0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b/>
          <w:lang w:val="en-GB"/>
        </w:rPr>
        <w:t>Log call to confirm they understand details of the loan</w:t>
      </w:r>
      <w:r w:rsidR="00D05C1D" w:rsidRPr="00BA3048">
        <w:rPr>
          <w:rFonts w:ascii="Calibri" w:hAnsi="Calibri"/>
          <w:b/>
          <w:lang w:val="en-GB"/>
        </w:rPr>
        <w:t xml:space="preserve"> </w:t>
      </w:r>
      <w:proofErr w:type="spellStart"/>
      <w:r w:rsidR="00E801C3" w:rsidRPr="00BA3048">
        <w:rPr>
          <w:rFonts w:ascii="Calibri" w:hAnsi="Calibri"/>
          <w:lang w:val="en-GB"/>
        </w:rPr>
        <w:t>Loan</w:t>
      </w:r>
      <w:proofErr w:type="spellEnd"/>
      <w:r w:rsidR="00E801C3" w:rsidRPr="00BA3048">
        <w:rPr>
          <w:rFonts w:ascii="Calibri" w:hAnsi="Calibri"/>
          <w:lang w:val="en-GB"/>
        </w:rPr>
        <w:t xml:space="preserve"> agreement and repayment</w:t>
      </w:r>
      <w:r w:rsidR="007556DD" w:rsidRPr="00BA3048">
        <w:rPr>
          <w:rFonts w:ascii="Calibri" w:hAnsi="Calibri"/>
          <w:lang w:val="en-GB"/>
        </w:rPr>
        <w:t xml:space="preserve"> schedule</w:t>
      </w:r>
      <w:r w:rsidR="00E801C3" w:rsidRPr="00BA3048">
        <w:rPr>
          <w:rFonts w:ascii="Calibri" w:hAnsi="Calibri"/>
          <w:lang w:val="en-GB"/>
        </w:rPr>
        <w:t xml:space="preserve"> is sent to the applicant to be signed</w:t>
      </w:r>
      <w:r w:rsidR="00D05C1D" w:rsidRPr="00BA3048">
        <w:rPr>
          <w:rFonts w:ascii="Calibri" w:hAnsi="Calibri"/>
          <w:lang w:val="en-GB"/>
        </w:rPr>
        <w:t xml:space="preserve"> </w:t>
      </w:r>
      <w:r w:rsidR="00D05C1D" w:rsidRPr="00BA3048">
        <w:rPr>
          <w:rFonts w:ascii="Calibri" w:hAnsi="Calibri"/>
          <w:lang w:val="en-GB"/>
        </w:rPr>
        <w:tab/>
      </w:r>
      <w:r w:rsidR="00D05C1D" w:rsidRPr="00BA3048">
        <w:rPr>
          <w:rFonts w:ascii="Calibri" w:hAnsi="Calibri"/>
          <w:lang w:val="en-GB"/>
        </w:rPr>
        <w:tab/>
      </w:r>
      <w:r w:rsidR="00D05C1D" w:rsidRPr="00BA3048">
        <w:rPr>
          <w:rFonts w:ascii="Calibri" w:hAnsi="Calibri"/>
          <w:lang w:val="en-GB"/>
        </w:rPr>
        <w:tab/>
      </w:r>
    </w:p>
    <w:p w14:paraId="588F802B" w14:textId="77777777" w:rsidR="00BA3048" w:rsidRDefault="00E801C3" w:rsidP="00BA3048">
      <w:pPr>
        <w:pStyle w:val="ListParagraph"/>
        <w:numPr>
          <w:ilvl w:val="1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b/>
          <w:lang w:val="en-GB"/>
        </w:rPr>
        <w:t xml:space="preserve">Loan agreement fields to be </w:t>
      </w:r>
      <w:proofErr w:type="spellStart"/>
      <w:r w:rsidRPr="00BA3048">
        <w:rPr>
          <w:rFonts w:ascii="Calibri" w:hAnsi="Calibri"/>
          <w:b/>
          <w:lang w:val="en-GB"/>
        </w:rPr>
        <w:t>mapped:</w:t>
      </w:r>
      <w:r w:rsidRPr="00BA3048">
        <w:rPr>
          <w:rFonts w:ascii="Calibri" w:hAnsi="Calibri"/>
          <w:lang w:val="en-GB"/>
        </w:rPr>
        <w:t>Loan</w:t>
      </w:r>
      <w:proofErr w:type="spellEnd"/>
      <w:r w:rsidRPr="00BA3048">
        <w:rPr>
          <w:rFonts w:ascii="Calibri" w:hAnsi="Calibri"/>
          <w:lang w:val="en-GB"/>
        </w:rPr>
        <w:t xml:space="preserve"> Number, Date, Name, Country of Citizenship, Address, </w:t>
      </w:r>
      <w:r w:rsidR="001F167A" w:rsidRPr="00BA3048">
        <w:rPr>
          <w:rFonts w:ascii="Calibri" w:hAnsi="Calibri"/>
          <w:lang w:val="en-GB"/>
        </w:rPr>
        <w:t>Passport Number, Social Security Number, Name Co-signer, Co-signer Country of Citizenship, Co-signer Address, Co-signer Passport Number, Co-signer Social Security Number, Loan amount, Loan currency, Scheduled Disbursement dates, Late payment fee amount, Late Payment fee currency</w:t>
      </w:r>
      <w:r w:rsidR="00D05C1D" w:rsidRPr="00BA3048">
        <w:rPr>
          <w:rFonts w:ascii="Calibri" w:hAnsi="Calibri"/>
          <w:lang w:val="en-GB"/>
        </w:rPr>
        <w:tab/>
      </w:r>
    </w:p>
    <w:p w14:paraId="1434DEDF" w14:textId="77777777" w:rsidR="00247DE0" w:rsidRPr="00BA3048" w:rsidRDefault="007556DD" w:rsidP="00BA3048">
      <w:pPr>
        <w:pStyle w:val="ListParagraph"/>
        <w:numPr>
          <w:ilvl w:val="1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b/>
          <w:lang w:val="en-GB"/>
        </w:rPr>
        <w:t xml:space="preserve">Repayment Schedule fields to be mapped: </w:t>
      </w:r>
      <w:r w:rsidR="00C13622" w:rsidRPr="00BA3048">
        <w:rPr>
          <w:rFonts w:ascii="Calibri" w:hAnsi="Calibri"/>
          <w:lang w:val="en-GB"/>
        </w:rPr>
        <w:t>Disbursement Date, Disbursement amount, Application Deposit, Term (Years), Term (Months), Interest rate (year), Interest Year 0-X, Interest Year X-Z, Total Interest, Loan Summary, Total Payments, Total Interest, Principal, Next Payment Date, Next Payment Amount, Balance</w:t>
      </w:r>
      <w:ins w:id="0" w:author="Jakob Lyckenvik" w:date="2018-03-13T20:20:00Z">
        <w:r w:rsidR="00867C89" w:rsidRPr="00BA3048">
          <w:rPr>
            <w:rFonts w:ascii="Calibri" w:hAnsi="Calibri"/>
            <w:lang w:val="en-GB"/>
          </w:rPr>
          <w:t xml:space="preserve"> </w:t>
        </w:r>
      </w:ins>
      <w:r w:rsidR="00247DE0" w:rsidRPr="00BA3048">
        <w:rPr>
          <w:rFonts w:ascii="Calibri" w:hAnsi="Calibri"/>
          <w:lang w:val="en-GB"/>
        </w:rPr>
        <w:t xml:space="preserve">Student and </w:t>
      </w:r>
      <w:proofErr w:type="spellStart"/>
      <w:r w:rsidR="00247DE0" w:rsidRPr="00BA3048">
        <w:rPr>
          <w:rFonts w:ascii="Calibri" w:hAnsi="Calibri"/>
          <w:lang w:val="en-GB"/>
        </w:rPr>
        <w:t>Cosigner</w:t>
      </w:r>
      <w:proofErr w:type="spellEnd"/>
      <w:r w:rsidR="00247DE0" w:rsidRPr="00BA3048">
        <w:rPr>
          <w:rFonts w:ascii="Calibri" w:hAnsi="Calibri"/>
          <w:lang w:val="en-GB"/>
        </w:rPr>
        <w:t xml:space="preserve"> return 2x signed copy of loan agreement to </w:t>
      </w:r>
      <w:proofErr w:type="spellStart"/>
      <w:r w:rsidR="00247DE0" w:rsidRPr="00BA3048">
        <w:rPr>
          <w:rFonts w:ascii="Calibri" w:hAnsi="Calibri"/>
          <w:lang w:val="en-GB"/>
        </w:rPr>
        <w:t>GoEd</w:t>
      </w:r>
      <w:proofErr w:type="spellEnd"/>
    </w:p>
    <w:p w14:paraId="4B56BE0B" w14:textId="77777777" w:rsidR="001F167A" w:rsidRPr="00BA3048" w:rsidRDefault="00247DE0" w:rsidP="00867C89">
      <w:pPr>
        <w:pStyle w:val="ListParagraph"/>
        <w:numPr>
          <w:ilvl w:val="1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lastRenderedPageBreak/>
        <w:t xml:space="preserve">Once final loan agreement is received, then </w:t>
      </w:r>
      <w:proofErr w:type="spellStart"/>
      <w:r w:rsidRPr="00BA3048">
        <w:rPr>
          <w:rFonts w:ascii="Calibri" w:hAnsi="Calibri"/>
          <w:lang w:val="en-GB"/>
        </w:rPr>
        <w:t>GoEd</w:t>
      </w:r>
      <w:proofErr w:type="spellEnd"/>
      <w:r w:rsidRPr="00BA3048">
        <w:rPr>
          <w:rFonts w:ascii="Calibri" w:hAnsi="Calibri"/>
          <w:lang w:val="en-GB"/>
        </w:rPr>
        <w:t xml:space="preserve"> staff saves the file on Salesforce</w:t>
      </w:r>
    </w:p>
    <w:p w14:paraId="59C58C34" w14:textId="77777777" w:rsidR="00A73AB6" w:rsidRDefault="00247DE0" w:rsidP="00BA3048">
      <w:pPr>
        <w:pStyle w:val="ListParagraph"/>
        <w:numPr>
          <w:ilvl w:val="1"/>
          <w:numId w:val="2"/>
        </w:numPr>
        <w:rPr>
          <w:rFonts w:ascii="Calibri" w:hAnsi="Calibri"/>
          <w:lang w:val="en-GB"/>
        </w:rPr>
      </w:pPr>
      <w:r w:rsidRPr="00BA3048">
        <w:rPr>
          <w:rFonts w:ascii="Calibri" w:hAnsi="Calibri"/>
          <w:lang w:val="en-GB"/>
        </w:rPr>
        <w:t>Application stage completed</w:t>
      </w:r>
    </w:p>
    <w:p w14:paraId="0AA0896D" w14:textId="77777777" w:rsidR="00BA3048" w:rsidRDefault="00BA3048" w:rsidP="00BA3048">
      <w:pPr>
        <w:rPr>
          <w:rFonts w:ascii="Calibri" w:hAnsi="Calibri"/>
          <w:lang w:val="en-GB"/>
        </w:rPr>
      </w:pPr>
    </w:p>
    <w:p w14:paraId="4BC4C89A" w14:textId="77777777" w:rsidR="00BA3048" w:rsidRDefault="00BA3048" w:rsidP="00BA3048">
      <w:pPr>
        <w:rPr>
          <w:rFonts w:ascii="Calibri" w:hAnsi="Calibri"/>
          <w:lang w:val="en-GB"/>
        </w:rPr>
      </w:pPr>
    </w:p>
    <w:p w14:paraId="5750AA04" w14:textId="77777777" w:rsidR="00FA7BA0" w:rsidRDefault="00FA7BA0" w:rsidP="00BA3048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Requirement</w:t>
      </w:r>
    </w:p>
    <w:p w14:paraId="4C972EC6" w14:textId="77777777" w:rsidR="00FA7BA0" w:rsidRDefault="00FA7BA0" w:rsidP="00BA3048">
      <w:pPr>
        <w:rPr>
          <w:rFonts w:ascii="Calibri" w:hAnsi="Calibri"/>
          <w:lang w:val="en-GB"/>
        </w:rPr>
      </w:pPr>
      <w:r>
        <w:rPr>
          <w:rFonts w:ascii="Calibri" w:hAnsi="Calibri"/>
          <w:noProof/>
          <w:lang w:val="en-GB" w:eastAsia="en-GB"/>
        </w:rPr>
        <w:drawing>
          <wp:inline distT="0" distB="0" distL="0" distR="0" wp14:anchorId="21CDDF22" wp14:editId="71F5ED65">
            <wp:extent cx="5943600" cy="1743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8 at 10.03.4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3B2B" w14:textId="77777777" w:rsidR="00FA7BA0" w:rsidRDefault="00FA7BA0" w:rsidP="00BA3048">
      <w:pPr>
        <w:rPr>
          <w:rFonts w:ascii="Calibri" w:hAnsi="Calibri"/>
          <w:lang w:val="en-GB"/>
        </w:rPr>
      </w:pPr>
      <w:r>
        <w:rPr>
          <w:rFonts w:ascii="Calibri" w:hAnsi="Calibri"/>
          <w:noProof/>
          <w:lang w:val="en-GB" w:eastAsia="en-GB"/>
        </w:rPr>
        <w:drawing>
          <wp:inline distT="0" distB="0" distL="0" distR="0" wp14:anchorId="02A137ED" wp14:editId="7DEB38DD">
            <wp:extent cx="5943600" cy="310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8 at 10.03.5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C746" w14:textId="77777777" w:rsidR="00FA7BA0" w:rsidRDefault="00FA7BA0" w:rsidP="00BA3048">
      <w:pPr>
        <w:rPr>
          <w:rFonts w:ascii="Calibri" w:hAnsi="Calibri"/>
          <w:lang w:val="en-GB"/>
        </w:rPr>
      </w:pPr>
    </w:p>
    <w:p w14:paraId="48A59C6D" w14:textId="77777777" w:rsidR="00FA7BA0" w:rsidRDefault="00FA7BA0" w:rsidP="00BA3048">
      <w:pPr>
        <w:rPr>
          <w:rFonts w:ascii="Calibri" w:hAnsi="Calibri"/>
          <w:lang w:val="en-GB"/>
        </w:rPr>
      </w:pPr>
      <w:r>
        <w:rPr>
          <w:rFonts w:ascii="Calibri" w:hAnsi="Calibri"/>
          <w:noProof/>
          <w:lang w:val="en-GB" w:eastAsia="en-GB"/>
        </w:rPr>
        <w:lastRenderedPageBreak/>
        <w:drawing>
          <wp:inline distT="0" distB="0" distL="0" distR="0" wp14:anchorId="43F17837" wp14:editId="219D9F30">
            <wp:extent cx="5943600" cy="1391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08 at 10.04.0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CCD4" w14:textId="77777777" w:rsidR="00FA7BA0" w:rsidRDefault="00FA7BA0" w:rsidP="00BA3048">
      <w:pPr>
        <w:rPr>
          <w:rFonts w:ascii="Calibri" w:hAnsi="Calibri"/>
          <w:lang w:val="en-GB"/>
        </w:rPr>
      </w:pPr>
    </w:p>
    <w:p w14:paraId="79B4A293" w14:textId="77777777" w:rsidR="00FA7BA0" w:rsidRPr="00BA3048" w:rsidRDefault="00FA7BA0" w:rsidP="00BA3048">
      <w:pPr>
        <w:rPr>
          <w:rFonts w:ascii="Calibri" w:hAnsi="Calibri"/>
          <w:lang w:val="en-GB"/>
        </w:rPr>
      </w:pPr>
      <w:r>
        <w:rPr>
          <w:rFonts w:ascii="Calibri" w:hAnsi="Calibri"/>
          <w:noProof/>
          <w:lang w:val="en-GB" w:eastAsia="en-GB"/>
        </w:rPr>
        <w:drawing>
          <wp:inline distT="0" distB="0" distL="0" distR="0" wp14:anchorId="36F0B9AC" wp14:editId="4C0FCF07">
            <wp:extent cx="5943600" cy="2550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08 at 10.03.1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A7BA0" w:rsidRPr="00BA304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0BC28" w14:textId="77777777" w:rsidR="00DF4484" w:rsidRDefault="00DF4484" w:rsidP="00BA3048">
      <w:pPr>
        <w:spacing w:after="0" w:line="240" w:lineRule="auto"/>
      </w:pPr>
      <w:r>
        <w:separator/>
      </w:r>
    </w:p>
  </w:endnote>
  <w:endnote w:type="continuationSeparator" w:id="0">
    <w:p w14:paraId="3F731DEF" w14:textId="77777777" w:rsidR="00DF4484" w:rsidRDefault="00DF4484" w:rsidP="00BA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5ACF8" w14:textId="77777777" w:rsidR="00DF4484" w:rsidRDefault="00DF4484" w:rsidP="00BA3048">
      <w:pPr>
        <w:spacing w:after="0" w:line="240" w:lineRule="auto"/>
      </w:pPr>
      <w:r>
        <w:separator/>
      </w:r>
    </w:p>
  </w:footnote>
  <w:footnote w:type="continuationSeparator" w:id="0">
    <w:p w14:paraId="34A6143D" w14:textId="77777777" w:rsidR="00DF4484" w:rsidRDefault="00DF4484" w:rsidP="00BA3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53548" w14:textId="77777777" w:rsidR="00BA3048" w:rsidRDefault="00BA3048">
    <w:pPr>
      <w:pStyle w:val="Header"/>
    </w:pPr>
    <w:r>
      <w:t xml:space="preserve">13.3.2018 </w:t>
    </w:r>
    <w:proofErr w:type="spellStart"/>
    <w:r>
      <w:t>GoEd</w:t>
    </w:r>
    <w:proofErr w:type="spellEnd"/>
    <w:r>
      <w:t xml:space="preserve"> Prizm Implementation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6828"/>
    <w:multiLevelType w:val="hybridMultilevel"/>
    <w:tmpl w:val="091CEE96"/>
    <w:lvl w:ilvl="0" w:tplc="ACBE7D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505D8"/>
    <w:multiLevelType w:val="hybridMultilevel"/>
    <w:tmpl w:val="06649EAA"/>
    <w:lvl w:ilvl="0" w:tplc="FEB27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F015C4"/>
    <w:multiLevelType w:val="hybridMultilevel"/>
    <w:tmpl w:val="45064B6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0B5506"/>
    <w:multiLevelType w:val="hybridMultilevel"/>
    <w:tmpl w:val="4572953E"/>
    <w:lvl w:ilvl="0" w:tplc="CFB276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E85C13"/>
    <w:multiLevelType w:val="hybridMultilevel"/>
    <w:tmpl w:val="4100E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063E2"/>
    <w:multiLevelType w:val="hybridMultilevel"/>
    <w:tmpl w:val="332C6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6">
    <w:nsid w:val="360231B7"/>
    <w:multiLevelType w:val="hybridMultilevel"/>
    <w:tmpl w:val="CC22B0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B090D48"/>
    <w:multiLevelType w:val="hybridMultilevel"/>
    <w:tmpl w:val="7D4E76AA"/>
    <w:lvl w:ilvl="0" w:tplc="ACBE7D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237B8"/>
    <w:multiLevelType w:val="hybridMultilevel"/>
    <w:tmpl w:val="A336CCCC"/>
    <w:lvl w:ilvl="0" w:tplc="6D8C15F4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2417674"/>
    <w:multiLevelType w:val="hybridMultilevel"/>
    <w:tmpl w:val="4282C392"/>
    <w:lvl w:ilvl="0" w:tplc="ACBE7D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8A07280"/>
    <w:multiLevelType w:val="hybridMultilevel"/>
    <w:tmpl w:val="DB2E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kob Lyckenvik">
    <w15:presenceInfo w15:providerId="AD" w15:userId="S-1-5-21-1795584311-1084952338-312552118-7704973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FE"/>
    <w:rsid w:val="00087A58"/>
    <w:rsid w:val="000D78A7"/>
    <w:rsid w:val="0014481D"/>
    <w:rsid w:val="001A2C27"/>
    <w:rsid w:val="001F167A"/>
    <w:rsid w:val="00247DE0"/>
    <w:rsid w:val="003545E9"/>
    <w:rsid w:val="005F712C"/>
    <w:rsid w:val="00652E44"/>
    <w:rsid w:val="00692C68"/>
    <w:rsid w:val="006B5B12"/>
    <w:rsid w:val="00714EF5"/>
    <w:rsid w:val="007556DD"/>
    <w:rsid w:val="00867C89"/>
    <w:rsid w:val="008977DA"/>
    <w:rsid w:val="008B2EAD"/>
    <w:rsid w:val="008B3349"/>
    <w:rsid w:val="00947420"/>
    <w:rsid w:val="00A73AB6"/>
    <w:rsid w:val="00B269B2"/>
    <w:rsid w:val="00BA1BFE"/>
    <w:rsid w:val="00BA3048"/>
    <w:rsid w:val="00C13622"/>
    <w:rsid w:val="00C26462"/>
    <w:rsid w:val="00D05C1D"/>
    <w:rsid w:val="00DF4484"/>
    <w:rsid w:val="00E801C3"/>
    <w:rsid w:val="00F13F81"/>
    <w:rsid w:val="00F15553"/>
    <w:rsid w:val="00F93843"/>
    <w:rsid w:val="00F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8C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4EF5"/>
    <w:pPr>
      <w:ind w:left="720"/>
      <w:contextualSpacing/>
    </w:pPr>
  </w:style>
  <w:style w:type="paragraph" w:customStyle="1" w:styleId="Style1">
    <w:name w:val="Style1"/>
    <w:basedOn w:val="Normal"/>
    <w:autoRedefine/>
    <w:rsid w:val="00714EF5"/>
    <w:pPr>
      <w:spacing w:after="0" w:line="240" w:lineRule="auto"/>
    </w:pPr>
    <w:rPr>
      <w:rFonts w:ascii="Calibri" w:eastAsia="ヒラギノ角ゴ Pro W3" w:hAnsi="Calibri" w:cs="Times New Roman"/>
      <w:color w:val="000000"/>
      <w:sz w:val="20"/>
      <w:szCs w:val="20"/>
      <w:lang w:val="pt-BR"/>
    </w:rPr>
  </w:style>
  <w:style w:type="paragraph" w:styleId="Revision">
    <w:name w:val="Revision"/>
    <w:hidden/>
    <w:uiPriority w:val="99"/>
    <w:semiHidden/>
    <w:rsid w:val="00F155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55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15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5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5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55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48"/>
  </w:style>
  <w:style w:type="paragraph" w:styleId="Footer">
    <w:name w:val="footer"/>
    <w:basedOn w:val="Normal"/>
    <w:link w:val="FooterChar"/>
    <w:uiPriority w:val="99"/>
    <w:unhideWhenUsed/>
    <w:rsid w:val="00BA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891</Words>
  <Characters>5084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Lyckenvik</dc:creator>
  <cp:lastModifiedBy>Simran Singh</cp:lastModifiedBy>
  <cp:revision>5</cp:revision>
  <dcterms:created xsi:type="dcterms:W3CDTF">2018-03-13T16:35:00Z</dcterms:created>
  <dcterms:modified xsi:type="dcterms:W3CDTF">2018-04-08T12:05:00Z</dcterms:modified>
</cp:coreProperties>
</file>